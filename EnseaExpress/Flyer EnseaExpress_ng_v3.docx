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B8A8" w14:textId="0F955687" w:rsidR="00B85B8F" w:rsidRPr="00B85B8F" w:rsidRDefault="00C52A33">
      <w:r>
        <w:rPr>
          <w:noProof/>
        </w:rPr>
        <w:drawing>
          <wp:anchor distT="0" distB="0" distL="114300" distR="114300" simplePos="0" relativeHeight="251659264" behindDoc="1" locked="0" layoutInCell="1" allowOverlap="1" wp14:anchorId="06000D3B" wp14:editId="6F2528FF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252616522" name="Image 1" descr="Ens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B8F" w:rsidRPr="00B85B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4EBC6" wp14:editId="6994547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30240" cy="609600"/>
                <wp:effectExtent l="0" t="0" r="22860" b="19050"/>
                <wp:wrapNone/>
                <wp:docPr id="618962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1F399" w14:textId="28087833" w:rsidR="00B85B8F" w:rsidRPr="00B85B8F" w:rsidRDefault="00B85B8F" w:rsidP="00B85B8F">
                            <w:pPr>
                              <w:jc w:val="center"/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8F"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Participation à l’EnseaExpress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EBC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0pt;margin-top:.8pt;width:451.2pt;height:4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" fillcolor="white [3201]" strokeweight=".5pt">
                <v:textbox>
                  <w:txbxContent>
                    <w:p w14:paraId="2C11F399" w14:textId="28087833" w:rsidR="00B85B8F" w:rsidRPr="00B85B8F" w:rsidRDefault="00B85B8F" w:rsidP="00B85B8F">
                      <w:pPr>
                        <w:jc w:val="center"/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8F"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Participation à l’EnseaExpress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452A5" w14:textId="4CE8D739" w:rsidR="00B85B8F" w:rsidRPr="00B85B8F" w:rsidRDefault="00B85B8F"/>
    <w:p w14:paraId="0D58A72D" w14:textId="6D72BCED" w:rsidR="00B85B8F" w:rsidRPr="00B85B8F" w:rsidRDefault="00B85B8F"/>
    <w:p w14:paraId="45F991A1" w14:textId="43B086CF" w:rsidR="009C2E44" w:rsidRDefault="00B85B8F">
      <w:r w:rsidRPr="00B85B8F">
        <w:t>Pour l’organisation de l’EnseaExpress</w:t>
      </w:r>
      <w:r>
        <w:t>, nous avons besoin de votre aide</w:t>
      </w:r>
      <w:r w:rsidRPr="00550338">
        <w:t xml:space="preserve">. </w:t>
      </w:r>
      <w:r w:rsidR="003626C2" w:rsidRPr="00550338">
        <w:t xml:space="preserve">Nous souhaitons </w:t>
      </w:r>
      <w:r w:rsidR="00BC475B" w:rsidRPr="00550338">
        <w:t xml:space="preserve">recueillir vos informations </w:t>
      </w:r>
      <w:r w:rsidR="005F4770" w:rsidRPr="00550338">
        <w:t xml:space="preserve">et suggestions </w:t>
      </w:r>
      <w:r w:rsidR="00BC475B" w:rsidRPr="00550338">
        <w:t>pour</w:t>
      </w:r>
      <w:r w:rsidR="00550338" w:rsidRPr="00550338">
        <w:t xml:space="preserve"> </w:t>
      </w:r>
      <w:r w:rsidRPr="00550338">
        <w:t>la version de 2024</w:t>
      </w:r>
      <w:r w:rsidR="00550338" w:rsidRPr="00550338">
        <w:t>.</w:t>
      </w:r>
    </w:p>
    <w:p w14:paraId="22AC351D" w14:textId="2A66C098" w:rsidR="00B85B8F" w:rsidRDefault="00B85B8F"/>
    <w:p w14:paraId="1B0766C7" w14:textId="3C1C96CD" w:rsidR="00B85B8F" w:rsidRDefault="00B85B8F">
      <w:pPr>
        <w:pStyle w:val="Paragraphedeliste"/>
        <w:numPr>
          <w:ilvl w:val="0"/>
          <w:numId w:val="1"/>
        </w:numPr>
        <w:pPrChange w:id="0" w:author="Zohra HASSOUN" w:date="2024-06-14T08:59:00Z">
          <w:pPr/>
        </w:pPrChange>
      </w:pPr>
      <w:r>
        <w:t xml:space="preserve">Quelle est le nom de votre service ? </w:t>
      </w:r>
    </w:p>
    <w:p w14:paraId="100D3E02" w14:textId="0AD5AA6D" w:rsidR="00B85B8F" w:rsidRDefault="00B85B8F">
      <w:r>
        <w:t>Réponse : _____________________________</w:t>
      </w:r>
    </w:p>
    <w:p w14:paraId="5D069382" w14:textId="77777777" w:rsidR="0058397F" w:rsidRDefault="0058397F"/>
    <w:p w14:paraId="429A0F99" w14:textId="03878277" w:rsidR="0058397F" w:rsidRDefault="0058397F">
      <w:pPr>
        <w:pStyle w:val="Paragraphedeliste"/>
        <w:numPr>
          <w:ilvl w:val="0"/>
          <w:numId w:val="1"/>
        </w:numPr>
        <w:pPrChange w:id="1" w:author="Zohra HASSOUN" w:date="2024-06-14T08:59:00Z">
          <w:pPr/>
        </w:pPrChange>
      </w:pPr>
      <w:r>
        <w:t>Voulez participer à la version de 2024 ?</w:t>
      </w:r>
      <w:r w:rsidR="00C52A33" w:rsidRPr="00C52A33">
        <w:t xml:space="preserve"> </w:t>
      </w:r>
    </w:p>
    <w:p w14:paraId="10A40C61" w14:textId="2907706A" w:rsidR="005F4770" w:rsidRDefault="005F4770" w:rsidP="00550338">
      <w:pPr>
        <w:pPrChange w:id="2" w:author="Zohra HASSOUN" w:date="2024-06-14T09:03:00Z">
          <w:pPr>
            <w:pStyle w:val="Paragraphedeliste"/>
            <w:numPr>
              <w:numId w:val="1"/>
            </w:numPr>
            <w:ind w:hanging="360"/>
          </w:pPr>
        </w:pPrChange>
      </w:pPr>
      <w:r>
        <w:t>Réponse : _____________________________</w:t>
      </w:r>
    </w:p>
    <w:p w14:paraId="1F8E660A" w14:textId="0D7D3F5E" w:rsidR="00B85B8F" w:rsidRDefault="00B85B8F"/>
    <w:p w14:paraId="1099564C" w14:textId="288E0CF4" w:rsidR="00B85B8F" w:rsidRDefault="001A4BA0">
      <w:pPr>
        <w:pStyle w:val="Paragraphedeliste"/>
        <w:numPr>
          <w:ilvl w:val="0"/>
          <w:numId w:val="1"/>
        </w:numPr>
        <w:pPrChange w:id="3" w:author="Zohra HASSOUN" w:date="2024-06-14T09:03:00Z">
          <w:pPr/>
        </w:pPrChange>
      </w:pPr>
      <w:r>
        <w:t>Si oui, q</w:t>
      </w:r>
      <w:r w:rsidR="00B85B8F">
        <w:t xml:space="preserve">uelles informations </w:t>
      </w:r>
      <w:r w:rsidR="000E75CC">
        <w:t>voulez-vous</w:t>
      </w:r>
      <w:r w:rsidR="00B85B8F">
        <w:t xml:space="preserve"> </w:t>
      </w:r>
      <w:r w:rsidR="005F4770">
        <w:t xml:space="preserve">transmettre </w:t>
      </w:r>
      <w:r w:rsidR="00B85B8F">
        <w:t>aux élèves de première année ? (max 3)</w:t>
      </w:r>
    </w:p>
    <w:p w14:paraId="5B9A094E" w14:textId="399E019F" w:rsidR="00B85B8F" w:rsidRDefault="00B85B8F"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466381" w14:textId="77777777" w:rsidR="00B85B8F" w:rsidRDefault="00B85B8F"/>
    <w:p w14:paraId="30E61E77" w14:textId="2E9627FB" w:rsidR="00B85B8F" w:rsidRDefault="00B85B8F">
      <w:pPr>
        <w:pStyle w:val="Paragraphedeliste"/>
        <w:numPr>
          <w:ilvl w:val="0"/>
          <w:numId w:val="1"/>
        </w:numPr>
        <w:pPrChange w:id="4" w:author="Zohra HASSOUN" w:date="2024-06-14T09:04:00Z">
          <w:pPr/>
        </w:pPrChange>
      </w:pPr>
      <w:r>
        <w:t xml:space="preserve">Quelle activité amusante </w:t>
      </w:r>
      <w:r w:rsidR="000E75CC">
        <w:t>pourriez-vous</w:t>
      </w:r>
      <w:r>
        <w:t xml:space="preserve"> </w:t>
      </w:r>
      <w:r w:rsidR="00227359">
        <w:t xml:space="preserve">proposer </w:t>
      </w:r>
      <w:r>
        <w:t>pour mettre en valeur les informations données ci-dessus ? La durée de l’activité durera environ 10 min</w:t>
      </w:r>
    </w:p>
    <w:p w14:paraId="60D060CE" w14:textId="351EA4AA" w:rsidR="00B66396" w:rsidRDefault="00B66396" w:rsidP="00B66396">
      <w:pPr>
        <w:spacing w:after="0" w:line="240" w:lineRule="auto"/>
      </w:pPr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19781" w14:textId="77777777" w:rsidR="00B66396" w:rsidRDefault="00B66396"/>
    <w:p w14:paraId="54DB354F" w14:textId="30B5A3C9" w:rsidR="00B66396" w:rsidRPr="00935601" w:rsidRDefault="00935601" w:rsidP="00935601">
      <w:pPr>
        <w:jc w:val="center"/>
        <w:rPr>
          <w:sz w:val="72"/>
          <w:szCs w:val="72"/>
        </w:rPr>
      </w:pPr>
      <w:r w:rsidRPr="00935601">
        <w:rPr>
          <w:sz w:val="72"/>
          <w:szCs w:val="72"/>
        </w:rPr>
        <w:t>OU</w:t>
      </w:r>
    </w:p>
    <w:p w14:paraId="27641759" w14:textId="0A37D807" w:rsidR="00B66396" w:rsidRDefault="00C52A33" w:rsidP="00C52A33">
      <w:pPr>
        <w:spacing w:after="0" w:line="240" w:lineRule="auto"/>
      </w:pPr>
      <w:r>
        <w:t xml:space="preserve">        3.     </w:t>
      </w:r>
      <w:r w:rsidR="00935601">
        <w:t xml:space="preserve">Nous pouvons </w:t>
      </w:r>
      <w:r w:rsidR="000C6E85">
        <w:t xml:space="preserve">concevoir </w:t>
      </w:r>
      <w:r w:rsidR="00935601">
        <w:t xml:space="preserve">une activité </w:t>
      </w:r>
      <w:r w:rsidR="00227359">
        <w:t xml:space="preserve">ludique </w:t>
      </w:r>
      <w:r w:rsidR="005075E6">
        <w:t>, seriez-vous d’accord pour l’animer ?</w:t>
      </w:r>
    </w:p>
    <w:p w14:paraId="4CCAD3A8" w14:textId="77777777" w:rsidR="00C52A33" w:rsidRDefault="00C52A33" w:rsidP="00935601">
      <w:pPr>
        <w:spacing w:after="0" w:line="240" w:lineRule="auto"/>
      </w:pPr>
    </w:p>
    <w:p w14:paraId="7F2A0BF0" w14:textId="77777777" w:rsidR="00550338" w:rsidDel="004C4058" w:rsidRDefault="00550338" w:rsidP="00935601">
      <w:pPr>
        <w:spacing w:after="0" w:line="240" w:lineRule="auto"/>
        <w:rPr>
          <w:del w:id="5" w:author="Zohra HASSOUN" w:date="2024-06-14T09:05:00Z"/>
        </w:rPr>
      </w:pPr>
    </w:p>
    <w:p w14:paraId="008A8162" w14:textId="4F4A4EBF" w:rsidR="00935601" w:rsidRDefault="00935601" w:rsidP="00935601">
      <w:pPr>
        <w:spacing w:after="0" w:line="240" w:lineRule="auto"/>
      </w:pPr>
      <w:r>
        <w:t>Réponse : _________________________________________________________________________________________</w:t>
      </w:r>
    </w:p>
    <w:p w14:paraId="4E4F7B06" w14:textId="77777777" w:rsidR="00935601" w:rsidRDefault="00935601" w:rsidP="00935601">
      <w:pPr>
        <w:spacing w:after="0" w:line="240" w:lineRule="auto"/>
      </w:pPr>
    </w:p>
    <w:p w14:paraId="6EBC44BE" w14:textId="601C2803" w:rsidR="00935601" w:rsidRDefault="54284A94" w:rsidP="00C52A33">
      <w:pPr>
        <w:pStyle w:val="Paragraphedeliste"/>
        <w:numPr>
          <w:ilvl w:val="0"/>
          <w:numId w:val="2"/>
        </w:numPr>
        <w:spacing w:after="0" w:line="240" w:lineRule="auto"/>
      </w:pPr>
      <w:r>
        <w:t>Si vous animez l’activité, quels sont les noms des agents qui l’encadreront</w:t>
      </w:r>
      <w:r w:rsidR="002A5D3C">
        <w:t> ?</w:t>
      </w:r>
    </w:p>
    <w:p w14:paraId="4BFA5C11" w14:textId="77777777" w:rsidR="00550338" w:rsidRDefault="00550338" w:rsidP="00935601">
      <w:pPr>
        <w:spacing w:after="0" w:line="240" w:lineRule="auto"/>
      </w:pPr>
    </w:p>
    <w:p w14:paraId="79B83648" w14:textId="4F10B536" w:rsidR="00935601" w:rsidRDefault="006A2A27" w:rsidP="00935601">
      <w:pPr>
        <w:spacing w:after="0" w:line="240" w:lineRule="auto"/>
      </w:pPr>
      <w:r>
        <w:t xml:space="preserve">Réponse : </w:t>
      </w:r>
    </w:p>
    <w:p w14:paraId="52D46A47" w14:textId="6D35CCAA" w:rsidR="00935601" w:rsidRDefault="00550338" w:rsidP="00935601">
      <w:pPr>
        <w:spacing w:after="0" w:line="240" w:lineRule="auto"/>
      </w:pPr>
      <w:r>
        <w:t>_________________________________________________________________________________________</w:t>
      </w:r>
    </w:p>
    <w:p w14:paraId="169C4CA6" w14:textId="77777777" w:rsidR="00550338" w:rsidRDefault="00550338" w:rsidP="00935601">
      <w:pPr>
        <w:spacing w:after="0" w:line="240" w:lineRule="auto"/>
      </w:pPr>
    </w:p>
    <w:p w14:paraId="49FD0007" w14:textId="08C336B4" w:rsidR="00935601" w:rsidRDefault="00EE1319" w:rsidP="00935601">
      <w:pPr>
        <w:spacing w:after="0" w:line="240" w:lineRule="auto"/>
      </w:pPr>
      <w:r>
        <w:t>Nous pouvons être amené à modifier légèrement l’activité que vous propose</w:t>
      </w:r>
      <w:r w:rsidR="00695C20">
        <w:t>z.</w:t>
      </w:r>
    </w:p>
    <w:sectPr w:rsidR="00935601" w:rsidSect="00C50393">
      <w:pgSz w:w="11906" w:h="16838"/>
      <w:pgMar w:top="709" w:right="1417" w:bottom="993" w:left="1417" w:header="708" w:footer="708" w:gutter="0"/>
      <w:cols w:space="708"/>
      <w:docGrid w:linePitch="360"/>
      <w:sectPrChange w:id="6" w:author="Zohra HASSOUN" w:date="2024-06-14T09:08:00Z">
        <w:sectPr w:rsidR="00935601" w:rsidSect="00C50393">
          <w:pgMar w:top="1417" w:right="1417" w:bottom="1417" w:left="1417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6E70"/>
    <w:multiLevelType w:val="hybridMultilevel"/>
    <w:tmpl w:val="6BC27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2C0"/>
    <w:multiLevelType w:val="hybridMultilevel"/>
    <w:tmpl w:val="2642FD8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0654">
    <w:abstractNumId w:val="0"/>
  </w:num>
  <w:num w:numId="2" w16cid:durableId="1162618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ohra HASSOUN">
    <w15:presenceInfo w15:providerId="AD" w15:userId="S::hassoun@ensea.fr::061fcbbd-a4aa-4b50-8a50-2775b1476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F"/>
    <w:rsid w:val="000C6E85"/>
    <w:rsid w:val="000E75CC"/>
    <w:rsid w:val="00184464"/>
    <w:rsid w:val="001A4BA0"/>
    <w:rsid w:val="00227359"/>
    <w:rsid w:val="002A5D3C"/>
    <w:rsid w:val="00315C7E"/>
    <w:rsid w:val="003626C2"/>
    <w:rsid w:val="003D76B4"/>
    <w:rsid w:val="00411585"/>
    <w:rsid w:val="004C4058"/>
    <w:rsid w:val="004D4110"/>
    <w:rsid w:val="004E4293"/>
    <w:rsid w:val="005075E6"/>
    <w:rsid w:val="00550338"/>
    <w:rsid w:val="0058397F"/>
    <w:rsid w:val="005F4770"/>
    <w:rsid w:val="00662D5F"/>
    <w:rsid w:val="00695C20"/>
    <w:rsid w:val="006A2A27"/>
    <w:rsid w:val="006F4FFB"/>
    <w:rsid w:val="007063A4"/>
    <w:rsid w:val="00707AE3"/>
    <w:rsid w:val="00737AB9"/>
    <w:rsid w:val="007D007B"/>
    <w:rsid w:val="009343AC"/>
    <w:rsid w:val="00935601"/>
    <w:rsid w:val="00936F24"/>
    <w:rsid w:val="009758E5"/>
    <w:rsid w:val="009C2E44"/>
    <w:rsid w:val="00A269F6"/>
    <w:rsid w:val="00A87BFE"/>
    <w:rsid w:val="00B14DC9"/>
    <w:rsid w:val="00B350FA"/>
    <w:rsid w:val="00B404AF"/>
    <w:rsid w:val="00B40E43"/>
    <w:rsid w:val="00B606A7"/>
    <w:rsid w:val="00B66396"/>
    <w:rsid w:val="00B85B8F"/>
    <w:rsid w:val="00BC36AC"/>
    <w:rsid w:val="00BC475B"/>
    <w:rsid w:val="00C00894"/>
    <w:rsid w:val="00C50393"/>
    <w:rsid w:val="00C52A33"/>
    <w:rsid w:val="00CB2CDB"/>
    <w:rsid w:val="00DA731C"/>
    <w:rsid w:val="00E10571"/>
    <w:rsid w:val="00EA3CA6"/>
    <w:rsid w:val="00EE1319"/>
    <w:rsid w:val="00EF3729"/>
    <w:rsid w:val="00FC51F7"/>
    <w:rsid w:val="0338E548"/>
    <w:rsid w:val="08366DD6"/>
    <w:rsid w:val="1FA09A84"/>
    <w:rsid w:val="244B9151"/>
    <w:rsid w:val="3C6E76CC"/>
    <w:rsid w:val="3EE49B59"/>
    <w:rsid w:val="54284A94"/>
    <w:rsid w:val="55EF013D"/>
    <w:rsid w:val="63AF93B9"/>
    <w:rsid w:val="770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C7F4"/>
  <w15:chartTrackingRefBased/>
  <w15:docId w15:val="{1A5ADCB0-735B-4EE0-8C75-E39646F1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01"/>
  </w:style>
  <w:style w:type="paragraph" w:styleId="Titre1">
    <w:name w:val="heading 1"/>
    <w:basedOn w:val="Normal"/>
    <w:next w:val="Normal"/>
    <w:link w:val="Titre1Car"/>
    <w:uiPriority w:val="9"/>
    <w:qFormat/>
    <w:rsid w:val="00B8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B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B85B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B85B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85B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85B8F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85B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85B8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85B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85B8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8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B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B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8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5B8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85B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B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B8F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B85B8F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411585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6F4F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F4FF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F4FF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4F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4F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FA87883FD9840800A8CAE512843DB" ma:contentTypeVersion="4" ma:contentTypeDescription="Crée un document." ma:contentTypeScope="" ma:versionID="7ffdc6accf9d4291311d0c7dece81550">
  <xsd:schema xmlns:xsd="http://www.w3.org/2001/XMLSchema" xmlns:xs="http://www.w3.org/2001/XMLSchema" xmlns:p="http://schemas.microsoft.com/office/2006/metadata/properties" xmlns:ns2="288645ce-117b-496c-9e9c-487bf1b3e7df" targetNamespace="http://schemas.microsoft.com/office/2006/metadata/properties" ma:root="true" ma:fieldsID="72ef2a62f10032a43d8eedd7d0398e90" ns2:_="">
    <xsd:import namespace="288645ce-117b-496c-9e9c-487bf1b3e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645ce-117b-496c-9e9c-487bf1b3e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6048-A2E4-4E57-A999-439AB1A27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D4216-B682-47B1-B39D-3F4B4B9FF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2F3578-E0CF-4049-9DB3-4109399A4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645ce-117b-496c-9e9c-487bf1b3e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Groussard</dc:creator>
  <cp:keywords/>
  <dc:description/>
  <cp:lastModifiedBy>Nathan Groussard</cp:lastModifiedBy>
  <cp:revision>3</cp:revision>
  <dcterms:created xsi:type="dcterms:W3CDTF">2024-06-14T09:47:00Z</dcterms:created>
  <dcterms:modified xsi:type="dcterms:W3CDTF">2024-06-14T09:57:00Z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0x010100616FA87883FD9840800A8CAE512843DB</vt:lpwstr>
  </property>
  <property fmtid="{D5CDD505-2E9C-101B-9397-08002B2CF9AE}" pid="3" name="MediaServiceImageTags">
    <vt:lpwstr/>
  </property>
</Properties>
</file>